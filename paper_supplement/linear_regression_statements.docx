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159BB" w14:textId="730C1F92" w:rsidR="002331F6" w:rsidRPr="003708F8" w:rsidRDefault="003708F8">
      <w:pPr>
        <w:rPr>
          <w:sz w:val="32"/>
          <w:szCs w:val="32"/>
        </w:rPr>
      </w:pPr>
      <w:r w:rsidRPr="003708F8">
        <w:rPr>
          <w:sz w:val="32"/>
          <w:szCs w:val="32"/>
        </w:rPr>
        <w:drawing>
          <wp:inline distT="0" distB="0" distL="0" distR="0" wp14:anchorId="33242930" wp14:editId="5A62F435">
            <wp:extent cx="4930567" cy="2339543"/>
            <wp:effectExtent l="0" t="0" r="3810" b="3810"/>
            <wp:docPr id="1234627833" name="Picture 1" descr="A white sheet with black number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7833" name="Picture 1" descr="A white sheet with black numbers and a white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CAB1" w14:textId="213F7816" w:rsidR="003708F8" w:rsidRDefault="003708F8">
      <w:pPr>
        <w:rPr>
          <w:sz w:val="32"/>
          <w:szCs w:val="32"/>
        </w:rPr>
      </w:pPr>
      <w:r>
        <w:rPr>
          <w:sz w:val="32"/>
          <w:szCs w:val="32"/>
        </w:rPr>
        <w:t>Correct these statements:</w:t>
      </w:r>
    </w:p>
    <w:p w14:paraId="51912199" w14:textId="193C7DB8" w:rsidR="003708F8" w:rsidRDefault="003708F8" w:rsidP="003708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slope of this line is </w:t>
      </w:r>
      <w:ins w:id="0" w:author="Link, Nick" w:date="2024-12-12T09:27:00Z" w16du:dateUtc="2024-12-12T09:27:00Z">
        <w:r w:rsidR="009751CE">
          <w:rPr>
            <w:sz w:val="32"/>
            <w:szCs w:val="32"/>
          </w:rPr>
          <w:t>-</w:t>
        </w:r>
      </w:ins>
      <w:r>
        <w:rPr>
          <w:sz w:val="32"/>
          <w:szCs w:val="32"/>
        </w:rPr>
        <w:t>3.3486</w:t>
      </w:r>
    </w:p>
    <w:p w14:paraId="2ADE986E" w14:textId="5BF1D8FB" w:rsidR="003708F8" w:rsidRDefault="003708F8" w:rsidP="003708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the </w:t>
      </w:r>
      <w:ins w:id="1" w:author="Link, Nick" w:date="2024-12-12T09:30:00Z" w16du:dateUtc="2024-12-12T09:30:00Z">
        <w:r w:rsidR="009751CE">
          <w:rPr>
            <w:sz w:val="32"/>
            <w:szCs w:val="32"/>
          </w:rPr>
          <w:t>in</w:t>
        </w:r>
      </w:ins>
      <w:r>
        <w:rPr>
          <w:sz w:val="32"/>
          <w:szCs w:val="32"/>
        </w:rPr>
        <w:t xml:space="preserve">dependent variable equals 0, the </w:t>
      </w:r>
      <w:del w:id="2" w:author="Link, Nick" w:date="2024-12-12T09:30:00Z" w16du:dateUtc="2024-12-12T09:30:00Z">
        <w:r w:rsidDel="009751CE">
          <w:rPr>
            <w:sz w:val="32"/>
            <w:szCs w:val="32"/>
          </w:rPr>
          <w:delText>in</w:delText>
        </w:r>
      </w:del>
      <w:r>
        <w:rPr>
          <w:sz w:val="32"/>
          <w:szCs w:val="32"/>
        </w:rPr>
        <w:t xml:space="preserve">dependent variable </w:t>
      </w:r>
      <w:r w:rsidR="004541D2">
        <w:rPr>
          <w:sz w:val="32"/>
          <w:szCs w:val="32"/>
        </w:rPr>
        <w:t xml:space="preserve">is expected to </w:t>
      </w:r>
      <w:r>
        <w:rPr>
          <w:sz w:val="32"/>
          <w:szCs w:val="32"/>
        </w:rPr>
        <w:t>equal 636.0739.</w:t>
      </w:r>
    </w:p>
    <w:p w14:paraId="1955551F" w14:textId="1CECD59D" w:rsidR="003708F8" w:rsidRDefault="003708F8" w:rsidP="003708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I want to predict the value </w:t>
      </w:r>
      <w:proofErr w:type="gramStart"/>
      <w:r>
        <w:rPr>
          <w:sz w:val="32"/>
          <w:szCs w:val="32"/>
        </w:rPr>
        <w:t>at time</w:t>
      </w:r>
      <w:proofErr w:type="gramEnd"/>
      <w:r>
        <w:rPr>
          <w:sz w:val="32"/>
          <w:szCs w:val="32"/>
        </w:rPr>
        <w:t xml:space="preserve"> 30, I use this formula:</w:t>
      </w:r>
    </w:p>
    <w:p w14:paraId="532AD5FA" w14:textId="479B2D93" w:rsidR="003708F8" w:rsidRDefault="003708F8" w:rsidP="003708F8">
      <w:pPr>
        <w:pStyle w:val="ListParagraph"/>
        <w:ind w:left="1440"/>
        <w:rPr>
          <w:ins w:id="3" w:author="Link, Nick" w:date="2024-12-12T09:32:00Z" w16du:dateUtc="2024-12-12T09:32:00Z"/>
          <w:sz w:val="32"/>
          <w:szCs w:val="32"/>
        </w:rPr>
      </w:pPr>
      <w:r>
        <w:rPr>
          <w:sz w:val="32"/>
          <w:szCs w:val="32"/>
        </w:rPr>
        <w:t>Y = 30*(-3.3486)</w:t>
      </w:r>
      <w:ins w:id="4" w:author="Link, Nick" w:date="2024-12-12T09:32:00Z" w16du:dateUtc="2024-12-12T09:32:00Z">
        <w:r w:rsidR="009751CE">
          <w:rPr>
            <w:sz w:val="32"/>
            <w:szCs w:val="32"/>
          </w:rPr>
          <w:t xml:space="preserve"> + 636.0739</w:t>
        </w:r>
      </w:ins>
    </w:p>
    <w:p w14:paraId="0820ADDD" w14:textId="7C474453" w:rsidR="009751CE" w:rsidRDefault="009751CE" w:rsidP="003708F8">
      <w:pPr>
        <w:pStyle w:val="ListParagraph"/>
        <w:ind w:left="1440"/>
        <w:rPr>
          <w:sz w:val="32"/>
          <w:szCs w:val="32"/>
        </w:rPr>
      </w:pPr>
      <w:ins w:id="5" w:author="Link, Nick" w:date="2024-12-12T09:32:00Z" w16du:dateUtc="2024-12-12T09:32:00Z">
        <w:r>
          <w:rPr>
            <w:sz w:val="32"/>
            <w:szCs w:val="32"/>
          </w:rPr>
          <w:t>Y = 636.0739 – 3.3486*30</w:t>
        </w:r>
      </w:ins>
    </w:p>
    <w:p w14:paraId="25AFE5B4" w14:textId="0F4C859A" w:rsidR="003708F8" w:rsidRDefault="003708F8" w:rsidP="003708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my predictions are close to the observed values, that means the residuals are </w:t>
      </w:r>
      <w:ins w:id="6" w:author="Link, Nick" w:date="2024-12-12T09:34:00Z" w16du:dateUtc="2024-12-12T09:34:00Z">
        <w:r w:rsidR="009751CE">
          <w:rPr>
            <w:sz w:val="32"/>
            <w:szCs w:val="32"/>
          </w:rPr>
          <w:t>small</w:t>
        </w:r>
      </w:ins>
      <w:del w:id="7" w:author="Link, Nick" w:date="2024-12-12T09:34:00Z" w16du:dateUtc="2024-12-12T09:34:00Z">
        <w:r w:rsidDel="009751CE">
          <w:rPr>
            <w:sz w:val="32"/>
            <w:szCs w:val="32"/>
          </w:rPr>
          <w:delText>big</w:delText>
        </w:r>
      </w:del>
      <w:r>
        <w:rPr>
          <w:sz w:val="32"/>
          <w:szCs w:val="32"/>
        </w:rPr>
        <w:t>.</w:t>
      </w:r>
    </w:p>
    <w:p w14:paraId="1B08C4D6" w14:textId="10861C56" w:rsidR="003708F8" w:rsidRDefault="003708F8" w:rsidP="003708F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this say about the noise in the data?</w:t>
      </w:r>
    </w:p>
    <w:p w14:paraId="229E1CC3" w14:textId="3CD7DE50" w:rsidR="003708F8" w:rsidRDefault="003708F8" w:rsidP="003708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every 1 unit increase in time, the outcome will decrease by </w:t>
      </w:r>
      <w:del w:id="8" w:author="Link, Nick" w:date="2024-12-12T09:37:00Z" w16du:dateUtc="2024-12-12T09:37:00Z">
        <w:r w:rsidDel="005D14C1">
          <w:rPr>
            <w:sz w:val="32"/>
            <w:szCs w:val="32"/>
          </w:rPr>
          <w:delText xml:space="preserve">exactly </w:delText>
        </w:r>
      </w:del>
      <w:ins w:id="9" w:author="Link, Nick" w:date="2024-12-12T09:37:00Z" w16du:dateUtc="2024-12-12T09:37:00Z">
        <w:r w:rsidR="005D14C1">
          <w:rPr>
            <w:sz w:val="32"/>
            <w:szCs w:val="32"/>
          </w:rPr>
          <w:t xml:space="preserve">approximately </w:t>
        </w:r>
      </w:ins>
      <w:r>
        <w:rPr>
          <w:sz w:val="32"/>
          <w:szCs w:val="32"/>
        </w:rPr>
        <w:t>3.3486.</w:t>
      </w:r>
    </w:p>
    <w:p w14:paraId="347F7BFF" w14:textId="62611F62" w:rsidR="004541D2" w:rsidRPr="003708F8" w:rsidRDefault="004541D2" w:rsidP="003708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value of the outcome at time 0 is</w:t>
      </w:r>
      <w:ins w:id="10" w:author="Link, Nick" w:date="2024-12-12T09:39:00Z" w16du:dateUtc="2024-12-12T09:39:00Z">
        <w:r w:rsidR="005D14C1">
          <w:rPr>
            <w:sz w:val="32"/>
            <w:szCs w:val="32"/>
          </w:rPr>
          <w:t xml:space="preserve"> approximately</w:t>
        </w:r>
      </w:ins>
      <w:r>
        <w:rPr>
          <w:sz w:val="32"/>
          <w:szCs w:val="32"/>
        </w:rPr>
        <w:t xml:space="preserve"> 636.0739.</w:t>
      </w:r>
    </w:p>
    <w:sectPr w:rsidR="004541D2" w:rsidRPr="003708F8" w:rsidSect="00A21B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53DA7"/>
    <w:multiLevelType w:val="hybridMultilevel"/>
    <w:tmpl w:val="14321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609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nk, Nick">
    <w15:presenceInfo w15:providerId="AD" w15:userId="S::nicklink@g.harvard.edu::f626eb1c-4c45-442f-9511-b4b410710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F8"/>
    <w:rsid w:val="0012650C"/>
    <w:rsid w:val="001F4CDC"/>
    <w:rsid w:val="002331F6"/>
    <w:rsid w:val="003708F8"/>
    <w:rsid w:val="004541D2"/>
    <w:rsid w:val="0050589C"/>
    <w:rsid w:val="005D14C1"/>
    <w:rsid w:val="00612F3B"/>
    <w:rsid w:val="009457A6"/>
    <w:rsid w:val="009751CE"/>
    <w:rsid w:val="00A21B6B"/>
    <w:rsid w:val="00E328CC"/>
    <w:rsid w:val="00E7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6219"/>
  <w15:chartTrackingRefBased/>
  <w15:docId w15:val="{7B988AB8-642E-445B-BA13-345C0BB8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F8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54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Nick</dc:creator>
  <cp:keywords/>
  <dc:description/>
  <cp:lastModifiedBy>Link, Nick</cp:lastModifiedBy>
  <cp:revision>2</cp:revision>
  <dcterms:created xsi:type="dcterms:W3CDTF">2024-12-12T08:52:00Z</dcterms:created>
  <dcterms:modified xsi:type="dcterms:W3CDTF">2024-12-12T16:12:00Z</dcterms:modified>
</cp:coreProperties>
</file>